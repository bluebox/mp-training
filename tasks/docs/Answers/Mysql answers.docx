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Task - 5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Employee Data: My-Sql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Given 6 tables ,which are having information of employee and details includes their department info,office info ,salary, DOJ and insurance info</w:t>
      </w:r>
    </w:p>
    <w:p>
      <w:pPr>
        <w:pStyle w:val="LOnormal"/>
        <w:rPr/>
      </w:pPr>
      <w:r>
        <w:rPr/>
      </w:r>
    </w:p>
    <w:p>
      <w:pPr>
        <w:pStyle w:val="LOnormal"/>
        <w:ind w:left="180" w:hanging="180"/>
        <w:rPr/>
      </w:pPr>
      <w:r>
        <w:rPr/>
        <w:t>i. Employee_Table( emp_id(PK), name, immediate_head_id,dept_id(FK), insurance_id(FK),   employee_info(FK))</w:t>
      </w:r>
    </w:p>
    <w:p>
      <w:pPr>
        <w:pStyle w:val="LOnormal"/>
        <w:rPr/>
      </w:pPr>
      <w:r>
        <w:rPr/>
        <w:t>ii. Department_Table (dept_id(PK), dept_name)</w:t>
      </w:r>
    </w:p>
    <w:p>
      <w:pPr>
        <w:pStyle w:val="LOnormal"/>
        <w:rPr/>
      </w:pPr>
      <w:r>
        <w:rPr/>
        <w:t>iii. Insurance_Table (insurance_id(PK), i</w:t>
      </w:r>
      <w:r>
        <w:rPr/>
        <w:t>n</w:t>
      </w:r>
      <w:r>
        <w:rPr/>
        <w:t>surance_name)</w:t>
      </w:r>
    </w:p>
    <w:p>
      <w:pPr>
        <w:pStyle w:val="LOnormal"/>
        <w:rPr/>
      </w:pPr>
      <w:r>
        <w:rPr/>
        <w:t>iv. Office_Table(office_id(PK), office_name, place)</w:t>
      </w:r>
    </w:p>
    <w:p>
      <w:pPr>
        <w:pStyle w:val="LOnormal"/>
        <w:rPr/>
      </w:pPr>
      <w:r>
        <w:rPr/>
        <w:t>v. Employee_Office_Table(id(PK), emp_id(FK), office_id(FK)</w:t>
      </w:r>
    </w:p>
    <w:p>
      <w:pPr>
        <w:pStyle w:val="LOnormal"/>
        <w:rPr/>
      </w:pPr>
      <w:r>
        <w:rPr/>
        <w:t>vi. Employee_Info_Table(id(PK), DOJ, salary)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Write the queries to,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ind w:firstLine="720"/>
        <w:rPr/>
      </w:pPr>
      <w:r>
        <w:rPr/>
        <w:t xml:space="preserve">1. Get the list of employee details which should include their name,department and </w:t>
      </w:r>
    </w:p>
    <w:p>
      <w:pPr>
        <w:pStyle w:val="LOnormal"/>
        <w:ind w:left="720" w:hanging="0"/>
        <w:rPr/>
      </w:pPr>
      <w:r>
        <w:rPr/>
        <w:t xml:space="preserve">    </w:t>
      </w:r>
      <w:r>
        <w:rPr/>
        <w:t xml:space="preserve">name of the insurance type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  <w:t>SELECT t1.name,t2.dept_name,t3.i</w:t>
      </w:r>
      <w:r>
        <w:rPr>
          <w:b/>
          <w:bCs/>
        </w:rPr>
        <w:t>n</w:t>
      </w:r>
      <w:r>
        <w:rPr>
          <w:b/>
          <w:bCs/>
        </w:rPr>
        <w:t>surance_name from Employee_Table t1 Join Department_Table t2 ON t1.dept_id = t2.dept_id JOIN Insurance_Table t3 ON t1.insurance_id = t3.insurance_id</w:t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484505</wp:posOffset>
            </wp:positionH>
            <wp:positionV relativeFrom="paragraph">
              <wp:posOffset>635</wp:posOffset>
            </wp:positionV>
            <wp:extent cx="3125470" cy="1310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  <w:t>2.Get the list of departments of employees working at particular place(e.g:                                Madhapur)</w:t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SELECT t1.name,t3.place from Employee_Table t1 Join Employee_Office_Table t2 ON t1.emp_id = t2.emp_id JOIN Office_Table t3 ON t2.office_id = t3.office_id WHERE t3.place="hyderabad"</w:t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559435</wp:posOffset>
            </wp:positionH>
            <wp:positionV relativeFrom="paragraph">
              <wp:posOffset>635</wp:posOffset>
            </wp:positionV>
            <wp:extent cx="1610360" cy="628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t>3.Get the count of employees working in each location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  <w:t xml:space="preserve">SELECT COUNT(t1.name) as COUNT,t3.place from Employee_Table t1 Join Employee_Office_Table t2 ON t1.emp_id = t2.emp_id JOIN Office_Table t3 ON t2.office_id = t3.office_id GROUP BY t3.place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450850</wp:posOffset>
            </wp:positionH>
            <wp:positionV relativeFrom="paragraph">
              <wp:posOffset>54610</wp:posOffset>
            </wp:positionV>
            <wp:extent cx="1662430" cy="847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t>4.Get the third highest salaried employee name, insurance name and salary(Joins)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  <w:t>SELECT DISTINCT(t4.salary),t1.name,t2.insurance_name from Employee_Table t1 JOIN Insurance_Table t2 ON t1.insurance_id=t2.insurance_id JOIN Employee_Office_Table t3 ON t1.emp_id=t3.emp_id JOIN Employee_Info_Table t4 ON t4.id=t3.id ORDER BY t4.salary DESC LIMIT 2,1</w:t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470535</wp:posOffset>
            </wp:positionH>
            <wp:positionV relativeFrom="paragraph">
              <wp:posOffset>635</wp:posOffset>
            </wp:positionV>
            <wp:extent cx="2579370" cy="477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t>5.Get the Average salary of employees from each department for a particular location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  <w:t>SELECT AVG(t4.salary),t3.place FROM Employee_Table t1 JOIN Employee_Office_Table t2 ON t1.emp_id=t2.emp_id JOIN Office_Table t3 ON t3.office_id=t2.office_id JOIN Employee_Info_Table t4 ON t2.id=t4.id  GROUP BY t3.place</w:t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  <w:t>original:                                                    Average (output) :</w:t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3070860</wp:posOffset>
            </wp:positionH>
            <wp:positionV relativeFrom="paragraph">
              <wp:posOffset>123190</wp:posOffset>
            </wp:positionV>
            <wp:extent cx="1706245" cy="7372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621030</wp:posOffset>
            </wp:positionH>
            <wp:positionV relativeFrom="paragraph">
              <wp:posOffset>116205</wp:posOffset>
            </wp:positionV>
            <wp:extent cx="1296670" cy="8324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  <w:t>6.Get the sum of salaries of the employees joined after 02-01-2022 working in ‘Madhapur’</w:t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>
          <w:b/>
          <w:b/>
          <w:bCs/>
        </w:rPr>
      </w:pPr>
      <w:r>
        <w:rPr>
          <w:b/>
          <w:bCs/>
        </w:rPr>
        <w:tab/>
        <w:t>SELECT SUM(t3.salary) as sum_of_sal from Employee_Table t1 JOIN Employee_Office_Table t2 on t1.emp_id=t2.emp_id JOIN Employee_Info_Table t3 on t2.id=t3.id JOIN Office_Table t4 ON t2.office_id=t4.office_id WHERE t3.DOJ&gt;20-02-2022 and t4.place="hyderabad"</w:t>
      </w:r>
    </w:p>
    <w:p>
      <w:pPr>
        <w:pStyle w:val="LOnormal"/>
        <w:ind w:left="900" w:hanging="18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900" w:hanging="18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497840</wp:posOffset>
            </wp:positionH>
            <wp:positionV relativeFrom="paragraph">
              <wp:posOffset>-13335</wp:posOffset>
            </wp:positionV>
            <wp:extent cx="996315" cy="409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900" w:hanging="180"/>
        <w:rPr/>
      </w:pPr>
      <w:ins w:id="0" w:author="Unknown Author" w:date="2022-06-27T18:12:21Z">
        <w:r>
          <w:rPr/>
        </w:r>
      </w:ins>
    </w:p>
    <w:p>
      <w:pPr>
        <w:pStyle w:val="LOnormal"/>
        <w:ind w:left="900" w:hanging="180"/>
        <w:rPr/>
      </w:pPr>
      <w:ins w:id="2" w:author="Unknown Author" w:date="2022-06-27T18:12:21Z">
        <w:r>
          <w:rPr/>
        </w:r>
      </w:ins>
    </w:p>
    <w:p>
      <w:pPr>
        <w:pStyle w:val="LOnormal"/>
        <w:ind w:left="900" w:hanging="180"/>
        <w:rPr/>
      </w:pPr>
      <w:r>
        <w:rPr/>
        <w:t>7.Get name, department, salary of employees who joined after 20-02-2022 and  salary is greater than 20000 and has insurance either in lic or icici or both and whose work location is madhapur.</w:t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  <w:tab/>
      </w:r>
      <w:r>
        <w:rPr>
          <w:b/>
          <w:bCs/>
        </w:rPr>
        <w:t>SELECT t1.name,t5.dept_name,t3.salary as sum_of_sal from Employee_Table t1 JOIN Employee_Office_Table t2 on t1.emp_id=t2.emp_id JOIN Employee_Info_Table t3 on t2.id=t3.id JOIN Office_Table t4 ON t2.office_id=t4.office_id JOIN Department_Table t5 on t1.dept_id=t5.dept_id JOIN Insurance_Table t6 on t1.insurance_id=t6.insurance_id WHERE t3.DOJ&gt;20-02-2022 and t3.salary&gt;20000 and t4.place="hyderabad" and (t6.insurance_name LIKE "LIC%" or t6.insurance_name LIKE "ICICI%")</w:t>
      </w:r>
    </w:p>
    <w:p>
      <w:pPr>
        <w:pStyle w:val="LOnormal"/>
        <w:ind w:left="900" w:hanging="180"/>
        <w:rPr>
          <w:b/>
          <w:b/>
          <w:bCs/>
        </w:rPr>
      </w:pPr>
      <w:r>
        <w:rPr/>
      </w:r>
    </w:p>
    <w:p>
      <w:pPr>
        <w:pStyle w:val="LOnormal"/>
        <w:ind w:left="900" w:hanging="180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627380</wp:posOffset>
            </wp:positionH>
            <wp:positionV relativeFrom="paragraph">
              <wp:posOffset>6985</wp:posOffset>
            </wp:positionV>
            <wp:extent cx="2429510" cy="3822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900" w:hanging="180"/>
        <w:rPr>
          <w:b/>
          <w:b/>
          <w:bCs/>
        </w:rPr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/>
      </w:pPr>
      <w:r>
        <w:rPr/>
        <w:t>8. Get the list of employee names and their respective immediate head name</w:t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00" w:hanging="180"/>
        <w:rPr>
          <w:b/>
          <w:b/>
          <w:bCs/>
        </w:rPr>
      </w:pPr>
      <w:r>
        <w:rPr>
          <w:b/>
          <w:bCs/>
        </w:rPr>
        <w:tab/>
        <w:t>SELECT t1.name,t2.name from Employee_Table t1 JOIN head_info t2 on t1.immediate_head_id=t2.immediate_head_id</w:t>
      </w:r>
    </w:p>
    <w:p>
      <w:pPr>
        <w:pStyle w:val="LOnormal"/>
        <w:ind w:left="900" w:hanging="18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900" w:hanging="18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593725</wp:posOffset>
            </wp:positionH>
            <wp:positionV relativeFrom="paragraph">
              <wp:posOffset>635</wp:posOffset>
            </wp:positionV>
            <wp:extent cx="1842135" cy="11874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900" w:hanging="180"/>
        <w:rPr/>
      </w:pPr>
      <w:r>
        <w:rPr/>
      </w:r>
    </w:p>
    <w:p>
      <w:pPr>
        <w:pStyle w:val="LOnormal"/>
        <w:ind w:left="990" w:hanging="270"/>
        <w:rPr/>
      </w:pPr>
      <w:r>
        <w:rPr/>
      </w:r>
    </w:p>
    <w:p>
      <w:pPr>
        <w:pStyle w:val="LOnormal"/>
        <w:ind w:left="990" w:hanging="270"/>
        <w:rPr/>
      </w:pPr>
      <w:r>
        <w:rPr/>
      </w:r>
    </w:p>
    <w:p>
      <w:pPr>
        <w:pStyle w:val="LOnormal"/>
        <w:ind w:left="990" w:hanging="270"/>
        <w:rPr/>
      </w:pPr>
      <w:r>
        <w:rPr/>
      </w:r>
    </w:p>
    <w:p>
      <w:pPr>
        <w:pStyle w:val="LOnormal"/>
        <w:ind w:left="990" w:hanging="270"/>
        <w:rPr/>
      </w:pPr>
      <w:r>
        <w:rPr/>
      </w:r>
    </w:p>
    <w:p>
      <w:pPr>
        <w:pStyle w:val="LOnormal"/>
        <w:ind w:left="990" w:hanging="270"/>
        <w:rPr/>
      </w:pPr>
      <w:r>
        <w:rPr/>
      </w:r>
    </w:p>
    <w:p>
      <w:pPr>
        <w:pStyle w:val="LOnormal"/>
        <w:ind w:left="990" w:hanging="270"/>
        <w:rPr/>
      </w:pPr>
      <w:r>
        <w:rPr/>
        <w:t>9. Get the list of employee names and their respective immediate head name with  their respective department names.</w:t>
      </w:r>
    </w:p>
    <w:p>
      <w:pPr>
        <w:pStyle w:val="LOnormal"/>
        <w:ind w:left="1080" w:hanging="180"/>
        <w:rPr/>
      </w:pPr>
      <w:r>
        <w:rPr/>
        <w:t xml:space="preserve">  </w:t>
      </w:r>
      <w:r>
        <w:rPr/>
        <w:t>Eg: emp name | emp department name | immediate head name | immediate head department name</w:t>
      </w:r>
    </w:p>
    <w:p>
      <w:pPr>
        <w:pStyle w:val="LOnormal"/>
        <w:ind w:left="1080" w:hanging="180"/>
        <w:rPr/>
      </w:pPr>
      <w:r>
        <w:rPr/>
      </w:r>
    </w:p>
    <w:p>
      <w:pPr>
        <w:pStyle w:val="LOnormal"/>
        <w:ind w:left="1080" w:hanging="180"/>
        <w:rPr>
          <w:b/>
          <w:b/>
          <w:bCs/>
        </w:rPr>
      </w:pPr>
      <w:r>
        <w:rPr>
          <w:b/>
          <w:bCs/>
        </w:rPr>
        <w:tab/>
        <w:t xml:space="preserve">SELECT t1.name,t3.dept_name,t2.name,t4.dept_name from Employee_Table t1 JOIN head_info t2 on t1.immediate_head_id=t2.immediate_head_id JOIN Department_Table t3 on t1.dept_id=t3.dept_id JOIN Department_Table t4 on t2.dept_id=t4.dept_id </w:t>
      </w:r>
    </w:p>
    <w:p>
      <w:pPr>
        <w:pStyle w:val="LOnormal"/>
        <w:ind w:left="1080" w:hanging="180"/>
        <w:rPr/>
      </w:pPr>
      <w:r>
        <w:rPr/>
      </w:r>
    </w:p>
    <w:p>
      <w:pPr>
        <w:pStyle w:val="LOnormal"/>
        <w:ind w:left="1080" w:hanging="18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729615</wp:posOffset>
            </wp:positionH>
            <wp:positionV relativeFrom="paragraph">
              <wp:posOffset>635</wp:posOffset>
            </wp:positionV>
            <wp:extent cx="3507740" cy="10369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080" w:hanging="180"/>
        <w:rPr/>
      </w:pPr>
      <w:r>
        <w:rPr/>
      </w:r>
    </w:p>
    <w:p>
      <w:pPr>
        <w:pStyle w:val="LOnormal"/>
        <w:ind w:left="0" w:hanging="0"/>
        <w:rPr/>
      </w:pPr>
      <w:r>
        <w:rPr/>
        <w:tab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ab/>
        <w:t>10. Get the list of employees whose immediate head working in location ‘madhapur’</w:t>
      </w:r>
    </w:p>
    <w:p>
      <w:pPr>
        <w:pStyle w:val="LOnormal"/>
        <w:ind w:left="1080" w:hanging="450"/>
        <w:rPr/>
      </w:pPr>
      <w:r>
        <w:rPr/>
        <w:t xml:space="preserve">       </w:t>
      </w:r>
      <w:r>
        <w:rPr/>
        <w:t>and whose salary is less than twice the salary of their respective immediate   heads.</w:t>
      </w:r>
    </w:p>
    <w:p>
      <w:pPr>
        <w:pStyle w:val="LOnormal"/>
        <w:ind w:left="1080" w:hanging="450"/>
        <w:rPr>
          <w:b/>
          <w:b/>
          <w:bCs/>
        </w:rPr>
      </w:pPr>
      <w:ins w:id="5" w:author="Unknown Author" w:date="2022-06-27T18:11:43Z">
        <w:r>
          <w:rPr>
            <w:b/>
            <w:bCs/>
          </w:rPr>
          <w:tab/>
          <w:t>SELECT t1.name,t3.salary,t4.name,t4.salary,t4.place as head_place from Employee_Table t1 JOIN Employee_Office_Table t2 ON t1.emp_id=t2.emp_id JOIN Employee_Info_Table t3 on t2.id=t3.id JOIN head_info t4 ON t1.immediate_head_id=t4.immediate_head_id WHERE t4.place="madhapur" and t4.salary&gt;(2*t3.salary)</w:t>
          <w:rPrChange w:id="0" w:author="Unknown Author" w:date="2022-06-27T18:11:46Z"/>
        </w:r>
      </w:ins>
    </w:p>
    <w:p>
      <w:pPr>
        <w:pStyle w:val="LOnormal"/>
        <w:ind w:left="0" w:hanging="0"/>
        <w:rPr>
          <w:b/>
          <w:b/>
          <w:bCs/>
          <w:ins w:id="7" w:author="Unknown Author" w:date="2022-06-27T18:11:48Z"/>
        </w:rPr>
      </w:pPr>
      <w:ins w:id="6" w:author="Unknown Author" w:date="2022-06-27T18:11:48Z">
        <w:r>
          <w:rPr>
            <w:b/>
            <w:bCs/>
          </w:rPr>
        </w:r>
      </w:ins>
    </w:p>
    <w:p>
      <w:pPr>
        <w:pStyle w:val="LOnormal"/>
        <w:ind w:left="0" w:hanging="0"/>
        <w:rPr>
          <w:b/>
          <w:b/>
          <w:bCs/>
          <w:ins w:id="9" w:author="Unknown Author" w:date="2022-06-27T18:11:48Z"/>
        </w:rPr>
      </w:pPr>
      <w:ins w:id="8" w:author="Unknown Author" w:date="2022-06-27T18:11:48Z">
        <w:r>
          <w:rPr>
            <w:b/>
            <w:bCs/>
          </w:rPr>
        </w:r>
      </w:ins>
    </w:p>
    <w:p>
      <w:pPr>
        <w:pStyle w:val="LOnormal"/>
        <w:ind w:left="0" w:hanging="0"/>
        <w:rPr>
          <w:b/>
          <w:b/>
          <w:bCs/>
          <w:ins w:id="11" w:author="Unknown Author" w:date="2022-06-27T18:11:48Z"/>
        </w:rPr>
      </w:pPr>
      <w:ins w:id="10" w:author="Unknown Author" w:date="2022-06-27T18:11:48Z">
        <w:r>
          <w:rPr>
            <w:b/>
            <w:bCs/>
          </w:rPr>
          <w:drawing>
            <wp:anchor behindDoc="0" distT="0" distB="0" distL="0" distR="0" simplePos="0" locked="0" layoutInCell="1" allowOverlap="1" relativeHeight="12">
              <wp:simplePos x="0" y="0"/>
              <wp:positionH relativeFrom="column">
                <wp:posOffset>483870</wp:posOffset>
              </wp:positionH>
              <wp:positionV relativeFrom="paragraph">
                <wp:posOffset>635</wp:posOffset>
              </wp:positionV>
              <wp:extent cx="3883660" cy="655320"/>
              <wp:effectExtent l="0" t="0" r="0" b="0"/>
              <wp:wrapSquare wrapText="largest"/>
              <wp:docPr id="11" name="Image1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1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83660" cy="655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>
      <w:pPr>
        <w:pStyle w:val="LOnormal"/>
        <w:ind w:left="0" w:hanging="0"/>
        <w:rPr>
          <w:b/>
          <w:b/>
          <w:ins w:id="13" w:author="Unknown Author" w:date="2022-06-27T18:11:48Z"/>
        </w:rPr>
      </w:pPr>
      <w:ins w:id="12" w:author="Unknown Author" w:date="2022-06-27T18:11:48Z">
        <w:r>
          <w:rPr/>
        </w:r>
      </w:ins>
    </w:p>
    <w:p>
      <w:pPr>
        <w:pStyle w:val="LOnormal"/>
        <w:ind w:left="0" w:hanging="0"/>
        <w:rPr>
          <w:b/>
          <w:b/>
          <w:ins w:id="15" w:author="Unknown Author" w:date="2022-06-27T18:11:48Z"/>
        </w:rPr>
      </w:pPr>
      <w:ins w:id="14" w:author="Unknown Author" w:date="2022-06-27T18:11:48Z">
        <w:r>
          <w:rPr/>
        </w:r>
      </w:ins>
    </w:p>
    <w:p>
      <w:pPr>
        <w:pStyle w:val="LOnormal"/>
        <w:ind w:left="0" w:hanging="0"/>
        <w:rPr>
          <w:b/>
          <w:b/>
          <w:ins w:id="17" w:author="Unknown Author" w:date="2022-06-27T18:11:48Z"/>
        </w:rPr>
      </w:pPr>
      <w:ins w:id="16" w:author="Unknown Author" w:date="2022-06-27T18:11:48Z">
        <w:r>
          <w:rPr/>
        </w:r>
      </w:ins>
    </w:p>
    <w:p>
      <w:pPr>
        <w:pStyle w:val="LOnormal"/>
        <w:ind w:left="0" w:hanging="0"/>
        <w:rPr>
          <w:b/>
          <w:b/>
          <w:ins w:id="19" w:author="Unknown Author" w:date="2022-06-27T18:11:48Z"/>
        </w:rPr>
      </w:pPr>
      <w:ins w:id="18" w:author="Unknown Author" w:date="2022-06-27T18:11:48Z">
        <w:r>
          <w:rPr/>
        </w:r>
      </w:ins>
    </w:p>
    <w:p>
      <w:pPr>
        <w:pStyle w:val="LOnormal"/>
        <w:ind w:left="0" w:hanging="0"/>
        <w:rPr/>
      </w:pPr>
      <w:r>
        <w:rPr>
          <w:b/>
        </w:rPr>
        <w:t>Assessment  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</w:rPr>
      </w:pPr>
      <w:r>
        <w:rPr/>
        <w:t xml:space="preserve">* Come up with database model other than above which include more than 4 tables which can cover above query scenarios </w:t>
      </w:r>
      <w:r>
        <w:rPr>
          <w:b/>
        </w:rPr>
        <w:t>(Come up with your individual database model only)</w:t>
      </w:r>
    </w:p>
    <w:sectPr>
      <w:headerReference w:type="default" r:id="rId13"/>
      <w:type w:val="nextPage"/>
      <w:pgSz w:w="11906" w:h="16838"/>
      <w:pgMar w:left="1440" w:right="1440" w:header="1440" w:top="2013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LibreOffice/6.4.7.2$Linux_X86_64 LibreOffice_project/40$Build-2</Application>
  <Pages>4</Pages>
  <Words>517</Words>
  <Characters>3800</Characters>
  <CharactersWithSpaces>4400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2022-06-27T18:44:48Z</dcterms:modified>
  <cp:revision>13</cp:revision>
  <dc:subject/>
  <dc:title/>
</cp:coreProperties>
</file>